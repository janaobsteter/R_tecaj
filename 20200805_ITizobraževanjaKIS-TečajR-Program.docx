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PrChange w:id="0" w:author="Borut Vrščaj" w:date="2020-07-30T06:43:00Z"/>
        <w:rPr>
          <w:sz w:val="44"/>
          <w:lang w:val="sl-SI"/>
          <w:ins w:id="3" w:author="Borut Vrščaj" w:date="2020-07-30T06:43:00Z"/>
        </w:rPr>
      </w:pPr>
      <w:r>
        <w:rPr>
          <w:sz w:val="44"/>
          <w:lang w:val="sl-SI"/>
        </w:rPr>
        <w:t xml:space="preserve">Interna </w:t>
      </w:r>
      <w:ins w:id="0" w:author="Borut Vrščaj" w:date="2020-07-30T06:50:00Z">
        <w:r>
          <w:rPr>
            <w:sz w:val="44"/>
            <w:lang w:val="sl-SI"/>
          </w:rPr>
          <w:t xml:space="preserve">IT </w:t>
        </w:r>
      </w:ins>
      <w:ins w:id="1" w:author="Borut Vrščaj" w:date="2020-07-30T06:45:00Z">
        <w:bookmarkStart w:id="0" w:name="_GoBack"/>
        <w:bookmarkEnd w:id="0"/>
        <w:r>
          <w:rPr>
            <w:sz w:val="44"/>
            <w:lang w:val="sl-SI"/>
          </w:rPr>
          <w:t>izobraževanja</w:t>
        </w:r>
      </w:ins>
      <w:ins w:id="2" w:author="Borut Vrščaj" w:date="2020-07-30T06:43:00Z">
        <w:r>
          <w:rPr>
            <w:sz w:val="44"/>
            <w:lang w:val="sl-SI"/>
          </w:rPr>
          <w:t xml:space="preserve"> KIS</w:t>
        </w:r>
      </w:ins>
    </w:p>
    <w:p>
      <w:pPr>
        <w:pStyle w:val="Title"/>
        <w:rPr>
          <w:sz w:val="56"/>
          <w:lang w:val="sl-SI"/>
          <w:ins w:id="5" w:author="Borut Vrščaj" w:date="2020-07-30T06:46:00Z"/>
        </w:rPr>
      </w:pPr>
      <w:ins w:id="4" w:author="Borut Vrščaj" w:date="2020-07-30T06:46:00Z">
        <w:r>
          <w:rPr>
            <w:sz w:val="56"/>
            <w:lang w:val="sl-SI"/>
          </w:rPr>
        </w:r>
      </w:ins>
    </w:p>
    <w:p>
      <w:pPr>
        <w:pStyle w:val="Title"/>
        <w:pPrChange w:id="0" w:author="Borut Vrščaj" w:date="2020-07-30T06:43:00Z"/>
        <w:rPr>
          <w:sz w:val="56"/>
          <w:lang w:val="sl-SI"/>
        </w:rPr>
      </w:pPr>
      <w:r>
        <w:rPr>
          <w:sz w:val="56"/>
          <w:lang w:val="sl-SI"/>
        </w:rPr>
        <w:t>Uporaba statističnega programa R</w:t>
      </w:r>
    </w:p>
    <w:p>
      <w:pPr>
        <w:pStyle w:val="Normal"/>
        <w:rPr>
          <w:lang w:val="sl-SI"/>
        </w:rPr>
      </w:pPr>
      <w:r>
        <w:rPr>
          <w:lang w:val="sl-SI"/>
        </w:rPr>
      </w:r>
    </w:p>
    <w:p>
      <w:pPr>
        <w:pStyle w:val="Normal"/>
        <w:pPrChange w:id="0" w:author="Borut Vrščaj" w:date="2020-07-30T06:43:00Z"/>
        <w:rPr>
          <w:lang w:val="sl-SI"/>
          <w:ins w:id="7" w:author="Borut Vrščaj" w:date="2020-07-30T06:43:00Z"/>
        </w:rPr>
      </w:pPr>
      <w:r>
        <w:rPr>
          <w:lang w:val="sl-SI"/>
        </w:rPr>
        <w:t xml:space="preserve">Jana </w:t>
      </w:r>
      <w:ins w:id="6" w:author="Borut Vrščaj" w:date="2020-07-30T06:46:00Z">
        <w:r>
          <w:rPr>
            <w:lang w:val="sl-SI"/>
          </w:rPr>
          <w:t>Obšteter</w:t>
        </w:r>
      </w:ins>
    </w:p>
    <w:p>
      <w:pPr>
        <w:pStyle w:val="Normal"/>
        <w:rPr>
          <w:lang w:val="sl-SI"/>
          <w:ins w:id="9" w:author="Borut Vrščaj" w:date="2020-07-30T06:44:00Z"/>
        </w:rPr>
      </w:pPr>
      <w:ins w:id="8" w:author="Borut Vrščaj" w:date="2020-07-30T06:44:00Z">
        <w:r>
          <w:rPr>
            <w:lang w:val="sl-SI"/>
          </w:rPr>
        </w:r>
      </w:ins>
    </w:p>
    <w:p>
      <w:pPr>
        <w:pStyle w:val="Normal"/>
        <w:rPr>
          <w:lang w:val="sl-SI"/>
          <w:ins w:id="11" w:author="Borut Vrščaj" w:date="2020-07-30T06:43:00Z"/>
        </w:rPr>
      </w:pPr>
      <w:ins w:id="10" w:author="Borut Vrščaj" w:date="2020-07-30T06:43:00Z">
        <w:r>
          <w:rPr>
            <w:lang w:val="sl-SI"/>
          </w:rPr>
        </w:r>
      </w:ins>
    </w:p>
    <w:sdt>
      <w:sdtPr>
        <w:docPartObj>
          <w:docPartGallery w:val="Table of Contents"/>
          <w:docPartUnique w:val="true"/>
        </w:docPartObj>
        <w:id w:val="508608932"/>
      </w:sdtPr>
      <w:sdtContent>
        <w:p>
          <w:pPr>
            <w:pStyle w:val="TOCHeading"/>
            <w:rPr/>
          </w:pPr>
          <w:ins w:id="12" w:author="Borut Vrščaj" w:date="2020-07-30T06:46:00Z">
            <w:commentRangeStart w:id="0"/>
            <w:r>
              <w:rPr/>
              <w:t>Kazalo vsebine</w:t>
            </w:r>
          </w:ins>
          <w:commentRangeEnd w:id="0"/>
          <w:r>
            <w:commentReference w:id="0"/>
          </w:r>
          <w:r>
            <w:rPr/>
          </w:r>
        </w:p>
        <w:p>
          <w:pPr>
            <w:pStyle w:val="Contents1"/>
            <w:tabs>
              <w:tab w:val="right" w:pos="962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6984003">
            <w:r>
              <w:rPr>
                <w:webHidden/>
                <w:rStyle w:val="IndexLink"/>
                <w:vanish w:val="false"/>
                <w:lang w:bidi="hi-IN"/>
              </w:rPr>
              <w:t>Modul A: Osnove R-a, R-studia in pisanja kode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/>
          </w:pPr>
          <w:hyperlink w:anchor="_Toc46984004">
            <w:r>
              <w:rPr>
                <w:webHidden/>
                <w:rStyle w:val="IndexLink"/>
                <w:vanish w:val="false"/>
                <w:lang w:bidi="hi-IN"/>
              </w:rPr>
              <w:t>1. Spoznavanje z R-studiem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/>
          </w:pPr>
          <w:hyperlink w:anchor="_Toc46984005">
            <w:r>
              <w:rPr>
                <w:webHidden/>
                <w:rStyle w:val="IndexLink"/>
                <w:vanish w:val="false"/>
                <w:lang w:bidi="hi-IN"/>
              </w:rPr>
              <w:t>3. Osnove organizacije dela z datotekami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/>
          </w:pPr>
          <w:hyperlink w:anchor="_Toc46984006">
            <w:r>
              <w:rPr>
                <w:webHidden/>
                <w:rStyle w:val="IndexLink"/>
                <w:vanish w:val="false"/>
                <w:lang w:bidi="hi-IN"/>
              </w:rPr>
              <w:t>Modul B: Osnovna obdelava podatkov ter pisanje kode v 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/>
          </w:pPr>
          <w:hyperlink w:anchor="_Toc46984007">
            <w:r>
              <w:rPr>
                <w:webHidden/>
                <w:rStyle w:val="IndexLink"/>
                <w:vanish w:val="false"/>
                <w:lang w:bidi="hi-IN"/>
              </w:rPr>
              <w:t>Modul C: Naprednejša statistika z R in pisanje funkcij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rPr>
          <w:lang w:val="sl-SI"/>
        </w:rPr>
      </w:pPr>
      <w:r>
        <w:rPr>
          <w:lang w:val="sl-SI"/>
        </w:rPr>
      </w:r>
    </w:p>
    <w:p>
      <w:pPr>
        <w:pStyle w:val="Normal"/>
        <w:suppressAutoHyphens w:val="false"/>
        <w:rPr>
          <w:lang w:val="sl-SI"/>
        </w:rPr>
      </w:pPr>
      <w:r>
        <w:rPr>
          <w:lang w:val="sl-SI"/>
        </w:rPr>
      </w:r>
    </w:p>
    <w:p>
      <w:pPr>
        <w:pStyle w:val="Normal"/>
        <w:suppressAutoHyphens w:val="false"/>
        <w:rPr>
          <w:lang w:val="sl-SI"/>
        </w:rPr>
      </w:pPr>
      <w:r>
        <w:rPr>
          <w:lang w:val="sl-SI"/>
        </w:rPr>
      </w:r>
    </w:p>
    <w:p>
      <w:pPr>
        <w:pStyle w:val="Normal"/>
        <w:suppressAutoHyphens w:val="false"/>
        <w:rPr>
          <w:rFonts w:ascii="Cambria" w:hAnsi="Cambria" w:eastAsia="" w:cs="Mangal" w:asciiTheme="majorHAnsi" w:eastAsiaTheme="majorEastAsia" w:hAnsiTheme="majorHAnsi"/>
          <w:b/>
          <w:b/>
          <w:bCs/>
          <w:kern w:val="2"/>
          <w:sz w:val="32"/>
          <w:szCs w:val="29"/>
          <w:lang w:val="sl-SI"/>
        </w:rPr>
      </w:pPr>
      <w:r>
        <w:rPr>
          <w:rFonts w:eastAsia="" w:cs="Mangal" w:eastAsiaTheme="majorEastAsia" w:ascii="Cambria" w:hAnsi="Cambria"/>
          <w:b/>
          <w:bCs/>
          <w:kern w:val="2"/>
          <w:sz w:val="32"/>
          <w:szCs w:val="29"/>
          <w:lang w:val="sl-SI"/>
        </w:rPr>
      </w:r>
      <w:r>
        <w:br w:type="page"/>
      </w:r>
    </w:p>
    <w:p>
      <w:pPr>
        <w:pStyle w:val="Heading1"/>
        <w:rPr>
          <w:lang w:val="sl-SI"/>
        </w:rPr>
      </w:pPr>
      <w:bookmarkStart w:id="1" w:name="_Toc46984003"/>
      <w:r>
        <w:rPr>
          <w:color w:val="000000"/>
        </w:rPr>
        <w:t xml:space="preserve">Modul A: Osnove R-a, R-studia in pisanja </w:t>
      </w:r>
      <w:commentRangeStart w:id="1"/>
      <w:r>
        <w:rPr>
          <w:color w:val="000000"/>
        </w:rPr>
        <w:t>kode</w:t>
      </w:r>
      <w:bookmarkEnd w:id="1"/>
      <w:commentRangeEnd w:id="1"/>
      <w:r>
        <w:commentReference w:id="1"/>
      </w:r>
      <w:r>
        <w:rPr>
          <w:color w:val="000000"/>
        </w:rPr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Predvideno število ur: 2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Termin: konec septembra / oktober 2020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Predpogoj: naložen R in Rstudio, prenesen material (koda in datoteke)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Material: predstavitev v pdf obliki, primeri kode (Rmd ali R) na mreži ali github, potrebne datoteke za delo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3"/>
        <w:numPr>
          <w:ilvl w:val="2"/>
          <w:numId w:val="2"/>
        </w:numPr>
        <w:rPr>
          <w:lang w:val="sl-SI"/>
        </w:rPr>
      </w:pPr>
      <w:bookmarkStart w:id="2" w:name="_Toc46984004"/>
      <w:r>
        <w:rPr/>
        <w:t>1. Spoznavanje z R-studiem</w:t>
      </w:r>
      <w:bookmarkEnd w:id="2"/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lang w:val="sl-SI"/>
        </w:rPr>
        <w:t>struktura R studia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lang w:val="sl-SI"/>
        </w:rPr>
        <w:t>pisanje programske kode in izvrševanje ukazov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lang w:val="sl-SI"/>
        </w:rPr>
        <w:t>nameščanje paketov in nalaganje knjižnic</w:t>
      </w:r>
    </w:p>
    <w:p>
      <w:pPr>
        <w:pStyle w:val="Normal"/>
        <w:numPr>
          <w:ilvl w:val="0"/>
          <w:numId w:val="3"/>
        </w:numPr>
        <w:rPr>
          <w:lang w:val="sl-SI"/>
        </w:rPr>
      </w:pPr>
      <w:ins w:id="13" w:author="Borut Vrščaj" w:date="2020-07-29T15:10:00Z">
        <w:r>
          <w:rPr>
            <w:rFonts w:ascii="Arial" w:hAnsi="Arial"/>
            <w:lang w:val="sl-SI"/>
          </w:rPr>
          <w:t>spletni viri:</w:t>
        </w:r>
      </w:ins>
    </w:p>
    <w:p>
      <w:pPr>
        <w:pStyle w:val="Normal"/>
        <w:numPr>
          <w:ilvl w:val="1"/>
          <w:numId w:val="3"/>
        </w:numPr>
        <w:pPrChange w:id="0" w:author="Borut Vrščaj" w:date="2020-07-29T15:10:00Z">
          <w:pPr>
            <w:tabs>
              <w:tab w:val="left" w:pos="720" w:leader="none"/>
            </w:tabs>
            <w:ind w:left="720" w:hanging="360"/>
          </w:pPr>
        </w:pPrChange>
        <w:rPr>
          <w:lang w:val="sl-SI"/>
          <w:ins w:id="14" w:author="Borut Vrščaj" w:date="2020-07-29T15:10:00Z"/>
        </w:rPr>
      </w:pPr>
      <w:r>
        <w:rPr>
          <w:rFonts w:ascii="Arial" w:hAnsi="Arial"/>
          <w:lang w:val="sl-SI"/>
        </w:rPr>
        <w:t>programska koda</w:t>
      </w:r>
    </w:p>
    <w:p>
      <w:pPr>
        <w:pStyle w:val="Normal"/>
        <w:numPr>
          <w:ilvl w:val="1"/>
          <w:numId w:val="3"/>
        </w:numPr>
        <w:pPrChange w:id="0" w:author="Borut Vrščaj" w:date="2020-07-29T15:12:00Z">
          <w:pPr>
            <w:tabs>
              <w:tab w:val="left" w:pos="720" w:leader="none"/>
            </w:tabs>
            <w:ind w:left="720" w:hanging="360"/>
          </w:pPr>
        </w:pPrChange>
        <w:rPr/>
      </w:pPr>
      <w:ins w:id="15" w:author="Borut Vrščaj" w:date="2020-07-30T06:38:00Z">
        <w:r>
          <w:rPr>
            <w:rFonts w:ascii="Arial" w:hAnsi="Arial"/>
            <w:lang w:val="sl-SI"/>
          </w:rPr>
          <w:t xml:space="preserve">R </w:t>
        </w:r>
      </w:ins>
      <w:ins w:id="16" w:author="Borut Vrščaj" w:date="2020-07-29T15:10:00Z">
        <w:r>
          <w:rPr>
            <w:rFonts w:ascii="Arial" w:hAnsi="Arial"/>
            <w:lang w:val="sl-SI"/>
          </w:rPr>
          <w:t>pomoč in zgledi kode</w:t>
        </w:r>
      </w:ins>
      <w:del w:id="17" w:author="Borut Vrščaj" w:date="2020-07-29T15:12:00Z">
        <w:r>
          <w:rPr>
            <w:rFonts w:ascii="Arial" w:hAnsi="Arial"/>
            <w:lang w:val="sl-SI"/>
          </w:rPr>
          <w:br/>
        </w:r>
      </w:del>
    </w:p>
    <w:p>
      <w:pPr>
        <w:pStyle w:val="Heading2"/>
        <w:rPr/>
      </w:pPr>
      <w:r>
        <w:rPr/>
        <w:t>2</w:t>
      </w:r>
      <w:r>
        <w:rPr/>
        <w:t>. Spoznavanje s kodo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lang w:val="sl-SI"/>
        </w:rPr>
        <w:t>podatkovni tipi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000000"/>
          <w:lang w:val="sl-SI"/>
        </w:rPr>
        <w:t>podatkovne strukture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000000"/>
          <w:lang w:val="sl-SI"/>
        </w:rPr>
        <w:t xml:space="preserve">osnovne računske operacije </w:t>
      </w:r>
      <w:r>
        <w:rPr>
          <w:rFonts w:ascii="Arial" w:hAnsi="Arial"/>
          <w:color w:val="000000"/>
          <w:lang w:val="sl-SI"/>
        </w:rPr>
        <w:t>in operatorji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000000"/>
          <w:lang w:val="sl-SI"/>
        </w:rPr>
        <w:t>osnovne “vgrajene” funkcije in pomoč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000000"/>
          <w:lang w:val="sl-SI"/>
        </w:rPr>
        <w:t>dobre prakse pisane kode</w:t>
      </w:r>
    </w:p>
    <w:p>
      <w:pPr>
        <w:pStyle w:val="Normal"/>
        <w:numPr>
          <w:ilvl w:val="0"/>
          <w:numId w:val="4"/>
        </w:numPr>
        <w:rPr/>
      </w:pPr>
      <w:r>
        <w:rPr>
          <w:rStyle w:val="Emphasis"/>
          <w:rFonts w:ascii="Arial" w:hAnsi="Arial"/>
          <w:i w:val="false"/>
          <w:color w:val="000000"/>
          <w:lang w:val="sl-SI"/>
        </w:rPr>
        <w:t>samodejno</w:t>
      </w:r>
      <w:r>
        <w:rPr>
          <w:rFonts w:ascii="Arial" w:hAnsi="Arial"/>
          <w:color w:val="000000"/>
          <w:lang w:val="sl-SI"/>
        </w:rPr>
        <w:t xml:space="preserve"> dopolnjevanje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000000"/>
          <w:lang w:val="sl-SI"/>
        </w:rPr>
        <w:t>najpogostejše napake</w:t>
      </w:r>
    </w:p>
    <w:p>
      <w:pPr>
        <w:pStyle w:val="Normal"/>
        <w:pPrChange w:id="0" w:author="Borut Vrščaj" w:date="2020-07-29T15:12:00Z">
          <w:pPr>
            <w:tabs>
              <w:tab w:val="left" w:pos="720" w:leader="none"/>
            </w:tabs>
            <w:ind w:left="720" w:hanging="360"/>
          </w:pPr>
        </w:pPrChange>
        <w:rPr>
          <w:rFonts w:ascii="Arial" w:hAnsi="Arial"/>
          <w:color w:val="000000"/>
          <w:lang w:val="sl-SI"/>
        </w:rPr>
      </w:pPr>
      <w:r>
        <w:rPr/>
      </w:r>
    </w:p>
    <w:p>
      <w:pPr>
        <w:pStyle w:val="Heading2"/>
        <w:rPr/>
      </w:pPr>
      <w:r>
        <w:rPr/>
        <w:t>3</w:t>
      </w:r>
      <w:bookmarkStart w:id="3" w:name="_Toc46984005"/>
      <w:r>
        <w:rPr/>
        <w:t>. Osnove organizacije dela z datotekami</w:t>
      </w:r>
      <w:bookmarkEnd w:id="3"/>
    </w:p>
    <w:p>
      <w:pPr>
        <w:pStyle w:val="Normal"/>
        <w:numPr>
          <w:ilvl w:val="0"/>
          <w:numId w:val="5"/>
        </w:numPr>
        <w:rPr>
          <w:lang w:val="sl-SI"/>
        </w:rPr>
      </w:pPr>
      <w:r>
        <w:rPr>
          <w:rFonts w:ascii="Arial" w:hAnsi="Arial"/>
          <w:lang w:val="sl-SI"/>
        </w:rPr>
        <w:t>kako nastaviti delovni imenik</w:t>
      </w:r>
    </w:p>
    <w:p>
      <w:pPr>
        <w:pStyle w:val="Normal"/>
        <w:numPr>
          <w:ilvl w:val="0"/>
          <w:numId w:val="5"/>
        </w:numPr>
        <w:rPr>
          <w:lang w:val="sl-SI"/>
        </w:rPr>
      </w:pPr>
      <w:r>
        <w:rPr>
          <w:rFonts w:ascii="Arial" w:hAnsi="Arial"/>
          <w:lang w:val="sl-SI"/>
        </w:rPr>
        <w:t>branje / pisanje različnih tipov datotek</w:t>
      </w:r>
    </w:p>
    <w:p>
      <w:pPr>
        <w:pStyle w:val="Normal"/>
        <w:numPr>
          <w:ilvl w:val="0"/>
          <w:numId w:val="5"/>
        </w:numPr>
        <w:rPr>
          <w:lang w:val="sl-SI"/>
        </w:rPr>
      </w:pPr>
      <w:r>
        <w:rPr>
          <w:rFonts w:ascii="Arial" w:hAnsi="Arial"/>
          <w:lang w:val="sl-SI"/>
        </w:rPr>
        <w:t>lastnosti prebranih podatkov</w:t>
      </w:r>
    </w:p>
    <w:p>
      <w:pPr>
        <w:pStyle w:val="Normal"/>
        <w:numPr>
          <w:ilvl w:val="0"/>
          <w:numId w:val="6"/>
        </w:numPr>
        <w:rPr>
          <w:lang w:val="sl-SI"/>
        </w:rPr>
      </w:pPr>
      <w:r>
        <w:rPr>
          <w:rFonts w:ascii="Arial" w:hAnsi="Arial"/>
          <w:lang w:val="sl-SI"/>
        </w:rPr>
        <w:t>primer branja podatkov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lang w:val="sl-SI"/>
        </w:rPr>
        <w:t>primer ustvarjanja tabele</w:t>
      </w:r>
    </w:p>
    <w:p>
      <w:pPr>
        <w:pStyle w:val="Normal"/>
        <w:numPr>
          <w:ilvl w:val="0"/>
          <w:numId w:val="0"/>
        </w:numPr>
        <w:ind w:hanging="0"/>
        <w:rPr>
          <w:lang w:val="sl-SI"/>
        </w:rPr>
      </w:pPr>
      <w:r>
        <w:rPr>
          <w:lang w:val="sl-SI"/>
        </w:rPr>
      </w:r>
    </w:p>
    <w:p>
      <w:pPr>
        <w:pStyle w:val="Heading2"/>
        <w:rPr/>
      </w:pPr>
      <w:r>
        <w:rPr/>
        <w:t xml:space="preserve">4. Osnovne </w:t>
      </w:r>
      <w:r>
        <w:rPr/>
        <w:t>zanke in izrazi</w:t>
      </w:r>
    </w:p>
    <w:p>
      <w:pPr>
        <w:pStyle w:val="Normal"/>
        <w:numPr>
          <w:ilvl w:val="0"/>
          <w:numId w:val="15"/>
        </w:numPr>
        <w:rPr/>
      </w:pPr>
      <w:r>
        <w:rPr/>
        <w:t>“</w:t>
      </w:r>
      <w:r>
        <w:rPr/>
        <w:t xml:space="preserve">for” </w:t>
      </w:r>
      <w:r>
        <w:rPr/>
        <w:t>zanka</w:t>
      </w:r>
    </w:p>
    <w:p>
      <w:pPr>
        <w:pStyle w:val="Normal"/>
        <w:numPr>
          <w:ilvl w:val="0"/>
          <w:numId w:val="15"/>
        </w:numPr>
        <w:rPr/>
      </w:pPr>
      <w:r>
        <w:rPr/>
        <w:t>“</w:t>
      </w:r>
      <w:r>
        <w:rPr/>
        <w:t>repeat” / “while” zanka</w:t>
      </w:r>
    </w:p>
    <w:p>
      <w:pPr>
        <w:pStyle w:val="Normal"/>
        <w:numPr>
          <w:ilvl w:val="0"/>
          <w:numId w:val="15"/>
        </w:numPr>
        <w:rPr/>
      </w:pPr>
      <w:r>
        <w:rPr/>
        <w:t>izstop iz zanke</w:t>
      </w:r>
    </w:p>
    <w:p>
      <w:pPr>
        <w:pStyle w:val="Normal"/>
        <w:numPr>
          <w:ilvl w:val="0"/>
          <w:numId w:val="15"/>
        </w:numPr>
        <w:rPr/>
      </w:pPr>
      <w:r>
        <w:rPr/>
        <w:t>pogojni stavki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4. Pomoč za R</w:t>
      </w:r>
    </w:p>
    <w:p>
      <w:pPr>
        <w:pStyle w:val="Normal"/>
        <w:numPr>
          <w:ilvl w:val="0"/>
          <w:numId w:val="7"/>
        </w:numPr>
        <w:rPr>
          <w:lang w:val="sl-SI"/>
        </w:rPr>
      </w:pPr>
      <w:r>
        <w:rPr>
          <w:rFonts w:ascii="Arial" w:hAnsi="Arial"/>
          <w:lang w:val="sl-SI"/>
        </w:rPr>
        <w:t>stack overflow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1"/>
        <w:rPr/>
      </w:pPr>
      <w:bookmarkStart w:id="4" w:name="_Toc46984006"/>
      <w:r>
        <w:rPr/>
        <w:t>Modul B: Osnovna obdelava podatkov ter pisanje kode v R</w:t>
      </w:r>
      <w:bookmarkEnd w:id="4"/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Predvideno število ur: 2 – 2,5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Termin: konec oktobra / začetek novembra 2020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Predpogoj: naložen R in Rstudio, prenesen material (koda in datoteke)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Material: predstavitev v pdf obliki, primeri kode (Rmd ali R) na mreži ali github, potrebne datoteke za delo</w:t>
      </w:r>
    </w:p>
    <w:p>
      <w:pPr>
        <w:pStyle w:val="Heading2"/>
        <w:rPr/>
      </w:pPr>
      <w:r>
        <w:rPr/>
        <w:t>1. Povzemanje podatkov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lang w:val="sl-SI"/>
        </w:rPr>
        <w:t xml:space="preserve">Opisna statistika </w:t>
      </w:r>
    </w:p>
    <w:p>
      <w:pPr>
        <w:pStyle w:val="Normal"/>
        <w:numPr>
          <w:ilvl w:val="1"/>
          <w:numId w:val="8"/>
        </w:numPr>
        <w:rPr/>
      </w:pPr>
      <w:r>
        <w:rPr>
          <w:rFonts w:ascii="Arial" w:hAnsi="Arial"/>
          <w:lang w:val="sl-SI"/>
        </w:rPr>
        <w:t>srednje vrednosti, razpršenost podatkov, kvantili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lang w:val="sl-SI"/>
        </w:rPr>
        <w:t xml:space="preserve">povzemanje po skupinah: </w:t>
      </w:r>
      <w:r>
        <w:rPr>
          <w:rFonts w:ascii="Arial" w:hAnsi="Arial"/>
          <w:lang w:val="sl-SI"/>
        </w:rPr>
        <w:t xml:space="preserve">funkcije v </w:t>
      </w:r>
      <w:r>
        <w:rPr>
          <w:rFonts w:ascii="Courier New" w:hAnsi="Courier New"/>
          <w:lang w:val="sl-SI"/>
        </w:rPr>
        <w:t>base</w:t>
      </w:r>
      <w:r>
        <w:rPr>
          <w:rFonts w:ascii="Arial" w:hAnsi="Arial"/>
          <w:lang w:val="sl-SI"/>
        </w:rPr>
        <w:t xml:space="preserve"> / </w:t>
      </w:r>
      <w:r>
        <w:rPr>
          <w:rFonts w:ascii="Courier New" w:hAnsi="Courier New"/>
          <w:lang w:val="sl-SI"/>
        </w:rPr>
        <w:t>dplyr</w:t>
      </w:r>
      <w:r>
        <w:rPr>
          <w:rFonts w:ascii="Arial" w:hAnsi="Arial"/>
          <w:lang w:val="sl-SI"/>
        </w:rPr>
        <w:t xml:space="preserve"> paketih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lang w:val="sl-SI"/>
        </w:rPr>
        <w:t xml:space="preserve">ponavljajoče apliciranje funkcij: </w:t>
      </w:r>
      <w:r>
        <w:rPr>
          <w:rFonts w:ascii="Courier New" w:hAnsi="Courier New"/>
          <w:lang w:val="sl-SI"/>
        </w:rPr>
        <w:t>apply</w:t>
      </w:r>
      <w:r>
        <w:rPr>
          <w:rFonts w:ascii="Arial" w:hAnsi="Arial"/>
          <w:lang w:val="sl-SI"/>
        </w:rPr>
        <w:t xml:space="preserve"> družina funkcij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 xml:space="preserve">2. </w:t>
      </w:r>
      <w:r>
        <w:rPr/>
        <w:t xml:space="preserve">Upravljanje </w:t>
      </w:r>
      <w:r>
        <w:rPr/>
        <w:t xml:space="preserve">s </w:t>
      </w:r>
      <w:r>
        <w:rPr/>
        <w:t>tabelami</w:t>
      </w:r>
    </w:p>
    <w:p>
      <w:pPr>
        <w:pStyle w:val="Normal"/>
        <w:numPr>
          <w:ilvl w:val="0"/>
          <w:numId w:val="9"/>
        </w:numPr>
        <w:rPr/>
      </w:pPr>
      <w:r>
        <w:rPr>
          <w:rFonts w:ascii="Arial" w:hAnsi="Arial"/>
          <w:lang w:val="sl-SI"/>
        </w:rPr>
        <w:t>združevanje tabel</w:t>
      </w:r>
    </w:p>
    <w:p>
      <w:pPr>
        <w:pStyle w:val="Normal"/>
        <w:numPr>
          <w:ilvl w:val="0"/>
          <w:numId w:val="9"/>
        </w:numPr>
        <w:rPr/>
      </w:pPr>
      <w:r>
        <w:rPr>
          <w:rFonts w:ascii="Arial" w:hAnsi="Arial"/>
          <w:lang w:val="sl-SI"/>
        </w:rPr>
        <w:t>preurejanje tabel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Courier New" w:hAnsi="Courier New"/>
          <w:lang w:val="sl-SI"/>
        </w:rPr>
        <w:t>tidyr</w:t>
      </w:r>
      <w:r>
        <w:rPr>
          <w:rFonts w:ascii="Arial" w:hAnsi="Arial"/>
          <w:lang w:val="sl-SI"/>
        </w:rPr>
        <w:t>/</w:t>
      </w:r>
      <w:r>
        <w:rPr>
          <w:rFonts w:ascii="Courier New" w:hAnsi="Courier New"/>
          <w:lang w:val="sl-SI"/>
        </w:rPr>
        <w:t>tidyverse</w:t>
      </w:r>
      <w:r>
        <w:rPr>
          <w:rFonts w:ascii="Arial" w:hAnsi="Arial"/>
          <w:lang w:val="sl-SI"/>
        </w:rPr>
        <w:t xml:space="preserve"> funkcije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3</w:t>
      </w:r>
      <w:r>
        <w:rPr/>
        <w:t>. Vizualizacija podatkov z lattice / ggplot2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lang w:val="sl-SI"/>
        </w:rPr>
        <w:t>h</w:t>
      </w:r>
      <w:r>
        <w:rPr>
          <w:rFonts w:ascii="Arial" w:hAnsi="Arial"/>
          <w:lang w:val="sl-SI"/>
        </w:rPr>
        <w:t>istogram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lang w:val="sl-SI"/>
        </w:rPr>
        <w:t>gostota podatkov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lang w:val="sl-SI"/>
        </w:rPr>
        <w:t>škatlasti grafikon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lang w:val="sl-SI"/>
        </w:rPr>
        <w:t>stolpčni grafikon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lang w:val="sl-SI"/>
        </w:rPr>
        <w:t>razstresen grafikon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lang w:val="sl-SI"/>
        </w:rPr>
        <w:t>črtni grafikon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lang w:val="sl-SI"/>
        </w:rPr>
        <w:t>shranjevanje graf</w:t>
      </w:r>
      <w:r>
        <w:rPr>
          <w:rFonts w:ascii="Arial" w:hAnsi="Arial"/>
          <w:lang w:val="sl-SI"/>
        </w:rPr>
        <w:t>ikonov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4</w:t>
      </w:r>
      <w:r>
        <w:rPr/>
        <w:t>. Osnovna statistika – preverjanje hipotez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lang w:val="sl-SI"/>
        </w:rPr>
        <w:t xml:space="preserve">stopnja zaupanja, </w:t>
      </w:r>
      <w:r>
        <w:rPr>
          <w:rFonts w:ascii="Arial" w:hAnsi="Arial"/>
          <w:lang w:val="sl-SI"/>
        </w:rPr>
        <w:t xml:space="preserve">kritična vrednost, </w:t>
      </w:r>
      <w:r>
        <w:rPr>
          <w:rFonts w:ascii="Arial" w:hAnsi="Arial"/>
          <w:lang w:val="sl-SI"/>
        </w:rPr>
        <w:t>intervali zaupanja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lang w:val="sl-SI"/>
        </w:rPr>
        <w:t>t-test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lang w:val="sl-SI"/>
        </w:rPr>
        <w:t>h</w:t>
      </w:r>
      <w:r>
        <w:rPr>
          <w:rFonts w:ascii="Arial" w:hAnsi="Arial"/>
          <w:lang w:val="sl-SI"/>
        </w:rPr>
        <w:t>i-</w:t>
      </w:r>
      <w:r>
        <w:rPr>
          <w:rFonts w:ascii="Arial" w:hAnsi="Arial"/>
          <w:lang w:val="sl-SI"/>
        </w:rPr>
        <w:t>kvadrat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lang w:val="sl-SI"/>
        </w:rPr>
        <w:t>ANOVA</w:t>
      </w:r>
    </w:p>
    <w:p>
      <w:pPr>
        <w:pStyle w:val="Normal"/>
        <w:numPr>
          <w:ilvl w:val="0"/>
          <w:numId w:val="10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osnovni post-hoc testi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5. Shranjevanje delovnega prostora v R-u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1"/>
        <w:rPr/>
      </w:pPr>
      <w:bookmarkStart w:id="5" w:name="_Toc46984007"/>
      <w:r>
        <w:rPr/>
        <w:t xml:space="preserve">Modul C: Naprednejša statistika z R, </w:t>
      </w:r>
      <w:r>
        <w:rPr/>
        <w:t>naprednejša vizualizacija in</w:t>
      </w:r>
      <w:r>
        <w:rPr/>
        <w:t xml:space="preserve"> pisanje funkcij</w:t>
      </w:r>
      <w:bookmarkEnd w:id="5"/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Predvideno število ur: 2 – 2,5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Termin: konec novembra / začetek decembra 2020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Predpogoj: naložen R in Rstudio, prenesen material (koda in datoteke)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Material: predstavitev v pdf obliki, primeri kode (Rmd ali R) na mreži ali github, potrebne datoteke za delo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1. Linearn</w:t>
      </w:r>
      <w:r>
        <w:rPr/>
        <w:t>a regresija</w:t>
      </w:r>
    </w:p>
    <w:p>
      <w:pPr>
        <w:pStyle w:val="Normal"/>
        <w:numPr>
          <w:ilvl w:val="0"/>
          <w:numId w:val="14"/>
        </w:numPr>
        <w:rPr>
          <w:lang w:val="sl-SI"/>
        </w:rPr>
      </w:pPr>
      <w:r>
        <w:rPr>
          <w:rFonts w:ascii="Arial" w:hAnsi="Arial"/>
          <w:lang w:val="sl-SI"/>
        </w:rPr>
        <w:t>preverjanje predpostavk modela</w:t>
      </w:r>
    </w:p>
    <w:p>
      <w:pPr>
        <w:pStyle w:val="Normal"/>
        <w:numPr>
          <w:ilvl w:val="1"/>
          <w:numId w:val="14"/>
        </w:numPr>
        <w:rPr>
          <w:lang w:val="sl-SI"/>
        </w:rPr>
      </w:pPr>
      <w:r>
        <w:rPr/>
        <w:t>LINE</w:t>
      </w:r>
    </w:p>
    <w:p>
      <w:pPr>
        <w:pStyle w:val="Normal"/>
        <w:numPr>
          <w:ilvl w:val="0"/>
          <w:numId w:val="14"/>
        </w:numPr>
        <w:rPr>
          <w:lang w:val="sl-SI"/>
        </w:rPr>
      </w:pPr>
      <w:r>
        <w:rPr/>
        <w:t>priprava modela</w:t>
      </w:r>
    </w:p>
    <w:p>
      <w:pPr>
        <w:pStyle w:val="Normal"/>
        <w:numPr>
          <w:ilvl w:val="0"/>
          <w:numId w:val="14"/>
        </w:numPr>
        <w:rPr>
          <w:lang w:val="sl-SI"/>
        </w:rPr>
      </w:pPr>
      <w:r>
        <w:rPr/>
        <w:t>koeficienti in rezultati modela</w:t>
      </w:r>
    </w:p>
    <w:p>
      <w:pPr>
        <w:pStyle w:val="Normal"/>
        <w:numPr>
          <w:ilvl w:val="0"/>
          <w:numId w:val="14"/>
        </w:numPr>
        <w:rPr>
          <w:lang w:val="sl-SI"/>
        </w:rPr>
      </w:pPr>
      <w:r>
        <w:rPr/>
        <w:t>preverjanje ustreznosti modela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porazdelitev ostankov, </w:t>
      </w:r>
      <w:r>
        <w:rPr/>
        <w:t>normalni kvantilni graf (QQ</w:t>
      </w:r>
      <w:r>
        <w:rPr/>
        <w:t xml:space="preserve"> </w:t>
      </w:r>
      <w:r>
        <w:rPr/>
        <w:t>plot)</w:t>
      </w:r>
      <w:r>
        <w:rPr/>
        <w:t xml:space="preserve">, </w:t>
      </w:r>
      <w:r>
        <w:rPr/>
        <w:t>Wald test,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Style w:val="Emphasis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test razmerij</w:t>
      </w:r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verjetnosti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(likelihood ratio test)</w:t>
      </w:r>
    </w:p>
    <w:p>
      <w:pPr>
        <w:pStyle w:val="Normal"/>
        <w:numPr>
          <w:ilvl w:val="0"/>
          <w:numId w:val="14"/>
        </w:numPr>
        <w:rPr>
          <w:lang w:val="sl-SI"/>
        </w:rPr>
      </w:pPr>
      <w:r>
        <w:rPr/>
        <w:t>napovedovanje</w:t>
      </w:r>
    </w:p>
    <w:p>
      <w:pPr>
        <w:pStyle w:val="Normal"/>
        <w:numPr>
          <w:ilvl w:val="0"/>
          <w:numId w:val="14"/>
        </w:numPr>
        <w:rPr/>
      </w:pPr>
      <w:r>
        <w:rPr/>
        <w:t>post-hoc</w:t>
      </w:r>
      <w:r>
        <w:rPr>
          <w:lang w:val="sl-SI"/>
        </w:rPr>
        <w:t xml:space="preserve"> </w:t>
      </w:r>
      <w:r>
        <w:rPr>
          <w:lang w:val="sl-SI"/>
        </w:rPr>
        <w:t>test</w:t>
      </w:r>
    </w:p>
    <w:p>
      <w:pPr>
        <w:pStyle w:val="Normal"/>
        <w:numPr>
          <w:ilvl w:val="0"/>
          <w:numId w:val="14"/>
        </w:numPr>
        <w:rPr>
          <w:lang w:val="sl-SI"/>
        </w:rPr>
      </w:pPr>
      <w:r>
        <w:rPr>
          <w:rFonts w:ascii="Arial" w:hAnsi="Arial"/>
          <w:color w:val="000000"/>
          <w:sz w:val="24"/>
          <w:szCs w:val="24"/>
          <w:lang w:val="sl-SI"/>
        </w:rPr>
        <w:t>večrazsežna (“multiple”)</w:t>
      </w:r>
      <w:r>
        <w:rPr>
          <w:rFonts w:ascii="Arial" w:hAnsi="Arial"/>
          <w:sz w:val="24"/>
          <w:szCs w:val="24"/>
          <w:lang w:val="sl-SI"/>
        </w:rPr>
        <w:t xml:space="preserve"> </w:t>
      </w:r>
      <w:r>
        <w:rPr>
          <w:rFonts w:ascii="Arial" w:hAnsi="Arial"/>
          <w:lang w:val="sl-SI"/>
        </w:rPr>
        <w:t>linearna regresija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2. Logistična regresija</w:t>
      </w:r>
    </w:p>
    <w:p>
      <w:pPr>
        <w:pStyle w:val="Heading2"/>
        <w:rPr>
          <w:lang w:val="sl-SI"/>
        </w:rPr>
      </w:pPr>
      <w:r>
        <w:rPr/>
      </w:r>
    </w:p>
    <w:p>
      <w:pPr>
        <w:pStyle w:val="Heading2"/>
        <w:rPr/>
      </w:pPr>
      <w:r>
        <w:rPr/>
        <w:t>3. Pisanje funkcij</w:t>
      </w:r>
    </w:p>
    <w:p>
      <w:pPr>
        <w:pStyle w:val="Normal"/>
        <w:numPr>
          <w:ilvl w:val="0"/>
          <w:numId w:val="16"/>
        </w:numPr>
        <w:rPr/>
      </w:pPr>
      <w:r>
        <w:rPr/>
        <w:t>Forma funkcije</w:t>
      </w:r>
    </w:p>
    <w:p>
      <w:pPr>
        <w:pStyle w:val="Normal"/>
        <w:numPr>
          <w:ilvl w:val="0"/>
          <w:numId w:val="16"/>
        </w:numPr>
        <w:rPr/>
      </w:pPr>
      <w:r>
        <w:rPr/>
        <w:t>parametri funkcije</w:t>
      </w:r>
    </w:p>
    <w:p>
      <w:pPr>
        <w:pStyle w:val="Normal"/>
        <w:numPr>
          <w:ilvl w:val="0"/>
          <w:numId w:val="16"/>
        </w:numPr>
        <w:rPr/>
      </w:pPr>
      <w:r>
        <w:rPr/>
        <w:t>uporaba funkcij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 Napredna vizualizacija z R</w:t>
      </w:r>
    </w:p>
    <w:p>
      <w:pPr>
        <w:pStyle w:val="Normal"/>
        <w:numPr>
          <w:ilvl w:val="0"/>
          <w:numId w:val="17"/>
        </w:numPr>
        <w:rPr/>
      </w:pPr>
      <w:r>
        <w:rPr/>
        <w:t>Združevanje podatkov</w:t>
      </w:r>
    </w:p>
    <w:p>
      <w:pPr>
        <w:pStyle w:val="Normal"/>
        <w:numPr>
          <w:ilvl w:val="0"/>
          <w:numId w:val="17"/>
        </w:numPr>
        <w:rPr/>
      </w:pPr>
      <w:r>
        <w:rPr/>
        <w:t>prilagajanje grafičnih parametrov</w:t>
      </w:r>
    </w:p>
    <w:p>
      <w:pPr>
        <w:pStyle w:val="Normal"/>
        <w:numPr>
          <w:ilvl w:val="0"/>
          <w:numId w:val="17"/>
        </w:numPr>
        <w:rPr/>
      </w:pPr>
      <w:r>
        <w:rPr/>
        <w:t>razčlenitev in združevanje grafov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4. Druge možnosti R-a</w:t>
      </w:r>
    </w:p>
    <w:p>
      <w:pPr>
        <w:pStyle w:val="Normal"/>
        <w:numPr>
          <w:ilvl w:val="0"/>
          <w:numId w:val="12"/>
        </w:numPr>
        <w:rPr/>
      </w:pPr>
      <w:r>
        <w:rPr>
          <w:rFonts w:ascii="Arial" w:hAnsi="Arial"/>
          <w:lang w:val="sl-SI"/>
        </w:rPr>
        <w:t xml:space="preserve">Razvoj interaktivnih aplikacij: </w:t>
      </w:r>
      <w:r>
        <w:rPr>
          <w:rFonts w:ascii="Courier New" w:hAnsi="Courier New"/>
          <w:lang w:val="sl-SI"/>
        </w:rPr>
        <w:t>shiny</w:t>
      </w:r>
      <w:r>
        <w:rPr>
          <w:rFonts w:ascii="Arial" w:hAnsi="Arial"/>
          <w:lang w:val="sl-SI"/>
        </w:rPr>
        <w:t xml:space="preserve"> R</w:t>
      </w:r>
    </w:p>
    <w:p>
      <w:pPr>
        <w:pStyle w:val="Normal"/>
        <w:numPr>
          <w:ilvl w:val="0"/>
          <w:numId w:val="12"/>
        </w:numPr>
        <w:rPr>
          <w:lang w:val="sl-SI"/>
        </w:rPr>
      </w:pPr>
      <w:r>
        <w:rPr>
          <w:rFonts w:ascii="Arial" w:hAnsi="Arial"/>
          <w:lang w:val="sl-SI"/>
        </w:rPr>
        <w:t xml:space="preserve">Priprava pdf dokumentov: </w:t>
      </w:r>
      <w:r>
        <w:rPr>
          <w:rFonts w:ascii="Courier New" w:hAnsi="Courier New"/>
          <w:lang w:val="sl-SI"/>
        </w:rPr>
        <w:t>knit</w:t>
      </w:r>
    </w:p>
    <w:p>
      <w:pPr>
        <w:pStyle w:val="Normal"/>
        <w:numPr>
          <w:ilvl w:val="0"/>
          <w:numId w:val="12"/>
        </w:numPr>
        <w:rPr/>
      </w:pPr>
      <w:r>
        <w:rPr>
          <w:rFonts w:ascii="Arial" w:hAnsi="Arial"/>
          <w:lang w:val="sl-SI"/>
        </w:rPr>
        <w:t>Knjižnice za analizo genomskih podatkov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702" w:footer="708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orut Vrščaj" w:date="2020-07-30T06:49:00Z" w:initials="BV">
    <w:p>
      <w:r>
        <w:rPr>
          <w:rFonts w:ascii="Liberation Serif" w:hAnsi="Liberation Serif" w:eastAsia="DejaVu Sans" w:cs="DejaVu Sans"/>
          <w:kern w:val="0"/>
          <w:lang w:val="it-IT" w:eastAsia="en-US" w:bidi="en-US"/>
        </w:rPr>
        <w:t>dopolnikazalo, uporabistile za nalsove…</w:t>
      </w:r>
    </w:p>
  </w:comment>
  <w:comment w:id="1" w:author="Borut Vrščaj" w:date="2020-07-30T06:49:00Z" w:initials="BV">
    <w:p>
      <w:r>
        <w:rPr>
          <w:rFonts w:ascii="Liberation Serif" w:hAnsi="Liberation Serif" w:eastAsia="DejaVu Sans" w:cs="DejaVu Sans"/>
          <w:kern w:val="0"/>
          <w:lang w:val="en-US" w:eastAsia="en-US" w:bidi="en-US"/>
        </w:rPr>
        <w:t>Dodaj predvideno šte. ure, termin zavse module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7646526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t>Interna izobraževanja KIS</w:t>
    </w:r>
  </w:p>
  <w:p>
    <w:pPr>
      <w:pStyle w:val="Normal"/>
      <w:pBdr>
        <w:bottom w:val="single" w:sz="4" w:space="1" w:color="000000"/>
      </w:pBdr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t>Jana Obšteter: Uporaba statističnega programa R,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embedSystemFonts/>
  <w:defaultTabStop w:val="862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l-SI" w:eastAsia="sl-SI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Naslov1Znak"/>
    <w:uiPriority w:val="9"/>
    <w:qFormat/>
    <w:rsid w:val="001907dd"/>
    <w:pPr>
      <w:keepNext w:val="true"/>
      <w:spacing w:before="240" w:after="60"/>
      <w:outlineLvl w:val="0"/>
    </w:pPr>
    <w:rPr>
      <w:rFonts w:ascii="Arial" w:hAnsi="Arial" w:eastAsia="" w:cs="Mangal" w:eastAsiaTheme="majorEastAsia"/>
      <w:b/>
      <w:bCs/>
      <w:color w:val="000000"/>
      <w:kern w:val="2"/>
      <w:sz w:val="32"/>
      <w:szCs w:val="29"/>
    </w:rPr>
  </w:style>
  <w:style w:type="paragraph" w:styleId="Heading2">
    <w:name w:val="Heading 2"/>
    <w:basedOn w:val="Normal"/>
    <w:link w:val="Naslov2Znak"/>
    <w:uiPriority w:val="9"/>
    <w:unhideWhenUsed/>
    <w:qFormat/>
    <w:rsid w:val="001034ba"/>
    <w:pPr>
      <w:keepNext w:val="true"/>
      <w:keepLines/>
      <w:spacing w:before="170" w:after="113"/>
      <w:outlineLvl w:val="1"/>
    </w:pPr>
    <w:rPr>
      <w:rFonts w:ascii="Arial" w:hAnsi="Arial" w:eastAsia="" w:cs="Mangal" w:eastAsiaTheme="majorEastAsia"/>
      <w:b/>
      <w:bCs/>
      <w:color w:val="000000"/>
      <w:sz w:val="24"/>
      <w:szCs w:val="23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esedilooblakaZnak" w:customStyle="1">
    <w:name w:val="Besedilo oblačka Znak"/>
    <w:basedOn w:val="DefaultParagraphFont"/>
    <w:link w:val="Besedilooblaka"/>
    <w:uiPriority w:val="99"/>
    <w:semiHidden/>
    <w:qFormat/>
    <w:rsid w:val="001907dd"/>
    <w:rPr>
      <w:rFonts w:ascii="Tahoma" w:hAnsi="Tahoma" w:eastAsia="AR PL SungtiL GB" w:cs="Mangal"/>
      <w:kern w:val="2"/>
      <w:sz w:val="16"/>
      <w:szCs w:val="14"/>
      <w:lang w:val="en-GB" w:eastAsia="zh-CN" w:bidi="hi-IN"/>
    </w:rPr>
  </w:style>
  <w:style w:type="character" w:styleId="Naslov1Znak" w:customStyle="1">
    <w:name w:val="Naslov 1 Znak"/>
    <w:basedOn w:val="DefaultParagraphFont"/>
    <w:link w:val="Naslov1"/>
    <w:uiPriority w:val="9"/>
    <w:qFormat/>
    <w:rsid w:val="001907dd"/>
    <w:rPr>
      <w:rFonts w:ascii="Cambria" w:hAnsi="Cambria" w:eastAsia="" w:cs="Mangal" w:asciiTheme="majorHAnsi" w:eastAsiaTheme="majorEastAsia" w:hAnsiTheme="majorHAnsi"/>
      <w:b/>
      <w:bCs/>
      <w:kern w:val="2"/>
      <w:sz w:val="32"/>
      <w:szCs w:val="29"/>
      <w:lang w:val="en-GB" w:eastAsia="zh-CN" w:bidi="hi-IN"/>
    </w:rPr>
  </w:style>
  <w:style w:type="character" w:styleId="GlavaZnak" w:customStyle="1">
    <w:name w:val="Glava Znak"/>
    <w:basedOn w:val="DefaultParagraphFont"/>
    <w:link w:val="Glava"/>
    <w:uiPriority w:val="99"/>
    <w:qFormat/>
    <w:rsid w:val="001034ba"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ogaZnak" w:customStyle="1">
    <w:name w:val="Noga Znak"/>
    <w:basedOn w:val="DefaultParagraphFont"/>
    <w:link w:val="Noga"/>
    <w:uiPriority w:val="99"/>
    <w:qFormat/>
    <w:rsid w:val="001034ba"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aslovZnak" w:customStyle="1">
    <w:name w:val="Naslov Znak"/>
    <w:basedOn w:val="DefaultParagraphFont"/>
    <w:link w:val="Naslov"/>
    <w:uiPriority w:val="10"/>
    <w:qFormat/>
    <w:rsid w:val="001034ba"/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  <w:lang w:val="en-GB" w:eastAsia="zh-CN" w:bidi="hi-IN"/>
    </w:rPr>
  </w:style>
  <w:style w:type="character" w:styleId="Naslov2Znak" w:customStyle="1">
    <w:name w:val="Naslov 2 Znak"/>
    <w:basedOn w:val="DefaultParagraphFont"/>
    <w:link w:val="Naslov2"/>
    <w:uiPriority w:val="9"/>
    <w:qFormat/>
    <w:rsid w:val="001034ba"/>
    <w:rPr>
      <w:rFonts w:ascii="Cambria" w:hAnsi="Cambria" w:eastAsia="" w:cs="Mangal" w:asciiTheme="majorHAnsi" w:eastAsiaTheme="majorEastAsia" w:hAnsiTheme="majorHAnsi"/>
      <w:b/>
      <w:bCs/>
      <w:color w:val="4F81BD" w:themeColor="accent1"/>
      <w:kern w:val="2"/>
      <w:sz w:val="26"/>
      <w:szCs w:val="23"/>
      <w:lang w:val="en-GB" w:eastAsia="zh-CN" w:bidi="hi-IN"/>
    </w:rPr>
  </w:style>
  <w:style w:type="character" w:styleId="InternetLink">
    <w:name w:val="Internet Link"/>
    <w:basedOn w:val="DefaultParagraphFont"/>
    <w:uiPriority w:val="99"/>
    <w:unhideWhenUsed/>
    <w:rsid w:val="001034ba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34ba"/>
    <w:rPr>
      <w:sz w:val="16"/>
      <w:szCs w:val="16"/>
    </w:rPr>
  </w:style>
  <w:style w:type="character" w:styleId="PripombabesediloZnak" w:customStyle="1">
    <w:name w:val="Pripomba – besedilo Znak"/>
    <w:basedOn w:val="DefaultParagraphFont"/>
    <w:link w:val="Pripombabesedilo"/>
    <w:uiPriority w:val="99"/>
    <w:semiHidden/>
    <w:qFormat/>
    <w:rsid w:val="001034ba"/>
    <w:rPr>
      <w:rFonts w:ascii="Liberation Serif" w:hAnsi="Liberation Serif" w:eastAsia="AR PL SungtiL GB" w:cs="Mangal"/>
      <w:kern w:val="2"/>
      <w:szCs w:val="18"/>
      <w:lang w:val="en-GB" w:eastAsia="zh-CN" w:bidi="hi-IN"/>
    </w:rPr>
  </w:style>
  <w:style w:type="character" w:styleId="ZadevapripombeZnak" w:customStyle="1">
    <w:name w:val="Zadeva pripombe Znak"/>
    <w:basedOn w:val="PripombabesediloZnak"/>
    <w:link w:val="Zadevapripombe"/>
    <w:uiPriority w:val="99"/>
    <w:semiHidden/>
    <w:qFormat/>
    <w:rsid w:val="001034ba"/>
    <w:rPr>
      <w:rFonts w:ascii="Liberation Serif" w:hAnsi="Liberation Serif" w:eastAsia="AR PL SungtiL GB" w:cs="Mangal"/>
      <w:b/>
      <w:bCs/>
      <w:kern w:val="2"/>
      <w:szCs w:val="18"/>
      <w:lang w:val="en-GB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IndexLink">
    <w:name w:val="Index Link"/>
    <w:qFormat/>
    <w:rPr/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esedilooblakaZnak"/>
    <w:uiPriority w:val="99"/>
    <w:semiHidden/>
    <w:unhideWhenUsed/>
    <w:qFormat/>
    <w:rsid w:val="001907dd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GlavaZnak"/>
    <w:uiPriority w:val="99"/>
    <w:unhideWhenUsed/>
    <w:rsid w:val="001034b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NogaZnak"/>
    <w:uiPriority w:val="99"/>
    <w:unhideWhenUsed/>
    <w:rsid w:val="001034b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itle">
    <w:name w:val="Title"/>
    <w:basedOn w:val="Normal"/>
    <w:link w:val="NaslovZnak"/>
    <w:uiPriority w:val="10"/>
    <w:qFormat/>
    <w:rsid w:val="001034ba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</w:rPr>
  </w:style>
  <w:style w:type="paragraph" w:styleId="TOCHeading">
    <w:name w:val="TOC Heading"/>
    <w:basedOn w:val="Heading1"/>
    <w:uiPriority w:val="39"/>
    <w:semiHidden/>
    <w:unhideWhenUsed/>
    <w:qFormat/>
    <w:rsid w:val="001034ba"/>
    <w:pPr>
      <w:keepLines/>
      <w:suppressAutoHyphens w:val="false"/>
      <w:spacing w:lineRule="auto" w:line="276" w:before="480" w:after="0"/>
    </w:pPr>
    <w:rPr>
      <w:rFonts w:cs="" w:cstheme="majorBidi"/>
      <w:color w:val="365F91" w:themeColor="accent1" w:themeShade="bf"/>
      <w:kern w:val="0"/>
      <w:sz w:val="28"/>
      <w:szCs w:val="28"/>
      <w:lang w:val="sl-SI" w:eastAsia="sl-SI" w:bidi="ar-SA"/>
    </w:rPr>
  </w:style>
  <w:style w:type="paragraph" w:styleId="Contents2">
    <w:name w:val="TOC 2"/>
    <w:basedOn w:val="Normal"/>
    <w:autoRedefine/>
    <w:uiPriority w:val="39"/>
    <w:unhideWhenUsed/>
    <w:qFormat/>
    <w:rsid w:val="001034ba"/>
    <w:pPr>
      <w:suppressAutoHyphens w:val="false"/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Contents1">
    <w:name w:val="TOC 1"/>
    <w:basedOn w:val="Normal"/>
    <w:autoRedefine/>
    <w:uiPriority w:val="39"/>
    <w:unhideWhenUsed/>
    <w:qFormat/>
    <w:rsid w:val="001034ba"/>
    <w:pPr>
      <w:suppressAutoHyphens w:val="false"/>
      <w:spacing w:lineRule="auto" w:line="276" w:before="0" w:after="10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Contents3">
    <w:name w:val="TOC 3"/>
    <w:basedOn w:val="Normal"/>
    <w:autoRedefine/>
    <w:uiPriority w:val="39"/>
    <w:semiHidden/>
    <w:unhideWhenUsed/>
    <w:qFormat/>
    <w:rsid w:val="001034ba"/>
    <w:pPr>
      <w:suppressAutoHyphens w:val="false"/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Annotationtext">
    <w:name w:val="annotation text"/>
    <w:basedOn w:val="Normal"/>
    <w:link w:val="PripombabesediloZnak"/>
    <w:uiPriority w:val="99"/>
    <w:semiHidden/>
    <w:unhideWhenUsed/>
    <w:qFormat/>
    <w:rsid w:val="001034ba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ZadevapripombeZnak"/>
    <w:uiPriority w:val="99"/>
    <w:semiHidden/>
    <w:unhideWhenUsed/>
    <w:qFormat/>
    <w:rsid w:val="001034b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CD7E-CC7B-4DEE-9EE7-27B4F07E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Application>LibreOffice/6.0.7.3$Linux_X86_64 LibreOffice_project/00m0$Build-3</Application>
  <Pages>4</Pages>
  <Words>532</Words>
  <Characters>2959</Characters>
  <CharactersWithSpaces>3333</CharactersWithSpaces>
  <Paragraphs>102</Paragraphs>
  <Company>Kmetijski inštitut Slovenije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2020-07-29T13:13:00Z</dcterms:created>
  <dc:creator>Borut Vrščaj</dc:creator>
  <dc:description/>
  <dc:language>en-GB</dc:language>
  <cp:lastModifiedBy/>
  <cp:lastPrinted>1900-12-31T22:00:00Z</cp:lastPrinted>
  <dcterms:modified xsi:type="dcterms:W3CDTF">2020-08-05T09:15:32Z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Kmetijski inštitut Slovenije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