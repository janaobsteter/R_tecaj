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PrChange w:id="0" w:author="Borut Vrščaj" w:date="2020-07-30T06:43:00Z"/>
        <w:rPr>
          <w:sz w:val="44"/>
          <w:lang w:val="sl-SI"/>
          <w:ins w:id="3" w:author="Borut Vrščaj" w:date="2020-07-30T06:43:00Z"/>
        </w:rPr>
      </w:pPr>
      <w:r>
        <w:rPr>
          <w:sz w:val="44"/>
          <w:lang w:val="sl-SI"/>
        </w:rPr>
        <w:t xml:space="preserve">Interna </w:t>
      </w:r>
      <w:ins w:id="0" w:author="Borut Vrščaj" w:date="2020-07-30T06:50:00Z">
        <w:r>
          <w:rPr>
            <w:sz w:val="44"/>
            <w:lang w:val="sl-SI"/>
          </w:rPr>
          <w:t xml:space="preserve">IT </w:t>
        </w:r>
      </w:ins>
      <w:ins w:id="1" w:author="Borut Vrščaj" w:date="2020-07-30T06:45:00Z">
        <w:bookmarkStart w:id="0" w:name="_GoBack"/>
        <w:bookmarkEnd w:id="0"/>
        <w:r>
          <w:rPr>
            <w:sz w:val="44"/>
            <w:lang w:val="sl-SI"/>
          </w:rPr>
          <w:t>izobraževanja</w:t>
        </w:r>
      </w:ins>
      <w:ins w:id="2" w:author="Borut Vrščaj" w:date="2020-07-30T06:43:00Z">
        <w:r>
          <w:rPr>
            <w:sz w:val="44"/>
            <w:lang w:val="sl-SI"/>
          </w:rPr>
          <w:t xml:space="preserve"> KIS</w:t>
        </w:r>
      </w:ins>
    </w:p>
    <w:p>
      <w:pPr>
        <w:pStyle w:val="Title"/>
        <w:rPr>
          <w:sz w:val="56"/>
          <w:lang w:val="sl-SI"/>
          <w:ins w:id="5" w:author="Borut Vrščaj" w:date="2020-07-30T06:46:00Z"/>
        </w:rPr>
      </w:pPr>
      <w:ins w:id="4" w:author="Borut Vrščaj" w:date="2020-07-30T06:46:00Z">
        <w:r>
          <w:rPr>
            <w:sz w:val="56"/>
            <w:lang w:val="sl-SI"/>
          </w:rPr>
        </w:r>
      </w:ins>
    </w:p>
    <w:p>
      <w:pPr>
        <w:pStyle w:val="Title"/>
        <w:pPrChange w:id="0" w:author="Borut Vrščaj" w:date="2020-07-30T06:43:00Z"/>
        <w:rPr>
          <w:sz w:val="56"/>
          <w:lang w:val="sl-SI"/>
        </w:rPr>
      </w:pPr>
      <w:r>
        <w:rPr>
          <w:sz w:val="56"/>
          <w:lang w:val="sl-SI"/>
        </w:rPr>
        <w:t>Uporaba statističnega programa R</w:t>
      </w:r>
    </w:p>
    <w:p>
      <w:pPr>
        <w:pStyle w:val="Normal"/>
        <w:rPr>
          <w:lang w:val="sl-SI"/>
        </w:rPr>
      </w:pPr>
      <w:ins w:id="6" w:author="Borut Vrščaj" w:date="2020-07-30T06:43:00Z">
        <w:r>
          <w:rPr>
            <w:lang w:val="sl-SI"/>
          </w:rPr>
        </w:r>
      </w:ins>
    </w:p>
    <w:p>
      <w:pPr>
        <w:pStyle w:val="Normal"/>
        <w:pPrChange w:id="0" w:author="Borut Vrščaj" w:date="2020-07-30T06:43:00Z"/>
        <w:rPr>
          <w:lang w:val="sl-SI"/>
          <w:ins w:id="9" w:author="Borut Vrščaj" w:date="2020-07-30T06:43:00Z"/>
        </w:rPr>
      </w:pPr>
      <w:ins w:id="7" w:author="Borut Vrščaj" w:date="2020-07-30T06:46:00Z">
        <w:r>
          <w:rPr>
            <w:lang w:val="sl-SI"/>
          </w:rPr>
          <w:t xml:space="preserve">Jana </w:t>
        </w:r>
      </w:ins>
      <w:ins w:id="8" w:author="Borut Vrščaj" w:date="2020-07-30T06:46:00Z">
        <w:r>
          <w:rPr>
            <w:lang w:val="sl-SI"/>
          </w:rPr>
          <w:t>Obšteter</w:t>
        </w:r>
      </w:ins>
    </w:p>
    <w:p>
      <w:pPr>
        <w:pStyle w:val="Normal"/>
        <w:rPr>
          <w:lang w:val="sl-SI"/>
          <w:ins w:id="11" w:author="Borut Vrščaj" w:date="2020-07-30T06:44:00Z"/>
        </w:rPr>
      </w:pPr>
      <w:ins w:id="10" w:author="Borut Vrščaj" w:date="2020-07-30T06:44:00Z">
        <w:r>
          <w:rPr>
            <w:lang w:val="sl-SI"/>
          </w:rPr>
        </w:r>
      </w:ins>
    </w:p>
    <w:p>
      <w:pPr>
        <w:pStyle w:val="Normal"/>
        <w:rPr>
          <w:lang w:val="sl-SI"/>
          <w:ins w:id="13" w:author="Borut Vrščaj" w:date="2020-07-30T06:43:00Z"/>
        </w:rPr>
      </w:pPr>
      <w:ins w:id="12" w:author="Borut Vrščaj" w:date="2020-07-30T06:43:00Z">
        <w:r>
          <w:rPr>
            <w:lang w:val="sl-SI"/>
          </w:rPr>
        </w:r>
      </w:ins>
    </w:p>
    <w:sdt>
      <w:sdtPr>
        <w:docPartObj>
          <w:docPartGallery w:val="Table of Contents"/>
          <w:docPartUnique w:val="true"/>
        </w:docPartObj>
        <w:id w:val="192545069"/>
      </w:sdtPr>
      <w:sdtContent>
        <w:p>
          <w:pPr>
            <w:pStyle w:val="TOCHeading"/>
            <w:rPr/>
          </w:pPr>
          <w:ins w:id="14" w:author="Borut Vrščaj" w:date="2020-07-30T06:46:00Z">
            <w:commentRangeStart w:id="0"/>
            <w:r>
              <w:rPr/>
              <w:t>Kazalo vsebine</w:t>
            </w:r>
          </w:ins>
          <w:commentRangeEnd w:id="0"/>
          <w:r>
            <w:commentReference w:id="0"/>
          </w:r>
          <w:r>
            <w:rPr/>
          </w:r>
        </w:p>
        <w:p>
          <w:pPr>
            <w:pStyle w:val="Contents1"/>
            <w:tabs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984003">
            <w:r>
              <w:rPr>
                <w:webHidden/>
                <w:rStyle w:val="IndexLink"/>
                <w:lang w:bidi="hi-IN"/>
              </w:rPr>
              <w:t>Modul A: Osnove R-a, R-studia in pisanja kode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4">
            <w:r>
              <w:rPr>
                <w:webHidden/>
                <w:rStyle w:val="IndexLink"/>
                <w:lang w:bidi="hi-IN"/>
              </w:rPr>
              <w:t>1. Spoznavanje z R-studiem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5">
            <w:r>
              <w:rPr>
                <w:webHidden/>
                <w:rStyle w:val="IndexLink"/>
                <w:lang w:bidi="hi-IN"/>
              </w:rPr>
              <w:t>3. Osnove organizacije dela z datotekami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6">
            <w:r>
              <w:rPr>
                <w:webHidden/>
                <w:rStyle w:val="IndexLink"/>
                <w:lang w:bidi="hi-IN"/>
              </w:rPr>
              <w:t>Modul B: Osnovna obdelava podatkov ter pisanje kode v 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7">
            <w:r>
              <w:rPr>
                <w:webHidden/>
                <w:rStyle w:val="IndexLink"/>
                <w:lang w:bidi="hi-IN"/>
              </w:rPr>
              <w:t>Modul C: Naprednejša statistika z R in pisanje funkcij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lang w:val="sl-SI"/>
        </w:rPr>
      </w:pPr>
      <w:ins w:id="15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lang w:val="sl-SI"/>
        </w:rPr>
      </w:pPr>
      <w:ins w:id="16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lang w:val="sl-SI"/>
        </w:rPr>
      </w:pPr>
      <w:ins w:id="17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rFonts w:ascii="Cambria" w:hAnsi="Cambria" w:eastAsia="" w:cs="Mangal" w:asciiTheme="majorHAnsi" w:eastAsiaTheme="majorEastAsia" w:hAnsiTheme="majorHAnsi"/>
          <w:b/>
          <w:b/>
          <w:bCs/>
          <w:kern w:val="2"/>
          <w:sz w:val="32"/>
          <w:szCs w:val="29"/>
          <w:lang w:val="sl-SI"/>
        </w:rPr>
      </w:pPr>
      <w:ins w:id="18" w:author="Borut Vrščaj" w:date="2020-07-30T06:44:00Z">
        <w:r>
          <w:rPr>
            <w:rFonts w:eastAsia="" w:cs="Mangal" w:eastAsiaTheme="majorEastAsia" w:ascii="Cambria" w:hAnsi="Cambria"/>
            <w:b/>
            <w:bCs/>
            <w:kern w:val="2"/>
            <w:sz w:val="32"/>
            <w:szCs w:val="29"/>
            <w:lang w:val="sl-SI"/>
          </w:rPr>
        </w:r>
      </w:ins>
      <w:r>
        <w:br w:type="page"/>
      </w:r>
    </w:p>
    <w:p>
      <w:pPr>
        <w:pStyle w:val="Heading1"/>
        <w:rPr>
          <w:lang w:val="sl-SI"/>
        </w:rPr>
      </w:pPr>
      <w:bookmarkStart w:id="1" w:name="_Toc46984003"/>
      <w:r>
        <w:rPr>
          <w:color w:val="000000"/>
        </w:rPr>
        <w:t xml:space="preserve">Modul A: Osnove R-a, R-studia in pisanja </w:t>
      </w:r>
      <w:commentRangeStart w:id="1"/>
      <w:r>
        <w:rPr>
          <w:color w:val="000000"/>
        </w:rPr>
        <w:t>kode</w:t>
      </w:r>
      <w:bookmarkEnd w:id="1"/>
      <w:commentRangeEnd w:id="1"/>
      <w:r>
        <w:commentReference w:id="1"/>
      </w:r>
      <w:r>
        <w:rPr/>
      </w:r>
    </w:p>
    <w:p>
      <w:pPr>
        <w:pStyle w:val="Normal"/>
        <w:rPr>
          <w:rFonts w:ascii="Arial" w:hAnsi="Arial"/>
          <w:lang w:val="sl-SI"/>
        </w:rPr>
      </w:pPr>
      <w:r>
        <w:rPr/>
      </w:r>
    </w:p>
    <w:p>
      <w:pPr>
        <w:pStyle w:val="Heading3"/>
        <w:numPr>
          <w:ilvl w:val="2"/>
          <w:numId w:val="1"/>
        </w:numPr>
        <w:rPr>
          <w:lang w:val="sl-SI"/>
        </w:rPr>
      </w:pPr>
      <w:bookmarkStart w:id="2" w:name="_Toc46984004"/>
      <w:r>
        <w:rPr/>
        <w:t>1. Spoznavanje z R-studiem</w:t>
      </w:r>
      <w:bookmarkEnd w:id="2"/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>struktura</w:t>
      </w:r>
      <w:r>
        <w:rPr>
          <w:rFonts w:ascii="Arial" w:hAnsi="Arial"/>
          <w:lang w:val="sl-SI"/>
        </w:rPr>
        <w:t xml:space="preserve"> R studia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 xml:space="preserve">pisanje programske kode in </w:t>
      </w:r>
      <w:r>
        <w:rPr>
          <w:rFonts w:ascii="Arial" w:hAnsi="Arial"/>
          <w:lang w:val="sl-SI"/>
        </w:rPr>
        <w:t>izvrš</w:t>
      </w:r>
      <w:r>
        <w:rPr>
          <w:rFonts w:ascii="Arial" w:hAnsi="Arial"/>
          <w:lang w:val="sl-SI"/>
        </w:rPr>
        <w:t>evanje</w:t>
      </w:r>
      <w:r>
        <w:rPr>
          <w:rFonts w:ascii="Arial" w:hAnsi="Arial"/>
          <w:lang w:val="sl-SI"/>
        </w:rPr>
        <w:t xml:space="preserve"> ukazov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 xml:space="preserve">nameščanje paketov </w:t>
      </w:r>
      <w:r>
        <w:rPr>
          <w:rFonts w:ascii="Arial" w:hAnsi="Arial"/>
          <w:lang w:val="sl-SI"/>
        </w:rPr>
        <w:t>in</w:t>
      </w:r>
      <w:r>
        <w:rPr>
          <w:rFonts w:ascii="Arial" w:hAnsi="Arial"/>
          <w:lang w:val="sl-SI"/>
        </w:rPr>
        <w:t xml:space="preserve"> </w:t>
      </w:r>
      <w:r>
        <w:rPr>
          <w:rFonts w:ascii="Arial" w:hAnsi="Arial"/>
          <w:lang w:val="sl-SI"/>
        </w:rPr>
        <w:t>nalaganje knjižnic</w:t>
      </w:r>
    </w:p>
    <w:p>
      <w:pPr>
        <w:pStyle w:val="Normal"/>
        <w:numPr>
          <w:ilvl w:val="0"/>
          <w:numId w:val="2"/>
        </w:numPr>
        <w:rPr>
          <w:lang w:val="sl-SI"/>
        </w:rPr>
      </w:pPr>
      <w:ins w:id="19" w:author="Borut Vrščaj" w:date="2020-07-29T15:10:00Z">
        <w:r>
          <w:rPr>
            <w:rFonts w:ascii="Arial" w:hAnsi="Arial"/>
            <w:lang w:val="sl-SI"/>
          </w:rPr>
          <w:t>spletni viri:</w:t>
        </w:r>
      </w:ins>
    </w:p>
    <w:p>
      <w:pPr>
        <w:pStyle w:val="Normal"/>
        <w:numPr>
          <w:ilvl w:val="1"/>
          <w:numId w:val="2"/>
        </w:numPr>
        <w:pPrChange w:id="0" w:author="Borut Vrščaj" w:date="2020-07-29T15:10:00Z">
          <w:pPr>
            <w:tabs>
              <w:tab w:val="left" w:pos="720" w:leader="none"/>
            </w:tabs>
            <w:ind w:left="720" w:hanging="360"/>
          </w:pPr>
        </w:pPrChange>
        <w:rPr>
          <w:lang w:val="sl-SI"/>
          <w:ins w:id="20" w:author="Borut Vrščaj" w:date="2020-07-29T15:10:00Z"/>
        </w:rPr>
      </w:pPr>
      <w:r>
        <w:rPr>
          <w:rFonts w:ascii="Arial" w:hAnsi="Arial"/>
          <w:lang w:val="sl-SI"/>
        </w:rPr>
        <w:t>programska koda</w:t>
      </w:r>
    </w:p>
    <w:p>
      <w:pPr>
        <w:pStyle w:val="Normal"/>
        <w:numPr>
          <w:ilvl w:val="1"/>
          <w:numId w:val="2"/>
        </w:numPr>
        <w:pPrChange w:id="0" w:author="Borut Vrščaj" w:date="2020-07-29T15:12:00Z">
          <w:pPr>
            <w:tabs>
              <w:tab w:val="left" w:pos="720" w:leader="none"/>
            </w:tabs>
            <w:ind w:left="720" w:hanging="360"/>
          </w:pPr>
        </w:pPrChange>
        <w:rPr/>
      </w:pPr>
      <w:ins w:id="21" w:author="Borut Vrščaj" w:date="2020-07-30T06:38:00Z">
        <w:r>
          <w:rPr>
            <w:rFonts w:ascii="Arial" w:hAnsi="Arial"/>
            <w:lang w:val="sl-SI"/>
          </w:rPr>
          <w:t xml:space="preserve">R </w:t>
        </w:r>
      </w:ins>
      <w:ins w:id="22" w:author="Borut Vrščaj" w:date="2020-07-29T15:10:00Z">
        <w:r>
          <w:rPr>
            <w:rFonts w:ascii="Arial" w:hAnsi="Arial"/>
            <w:lang w:val="sl-SI"/>
          </w:rPr>
          <w:t>pomoč in zgledi kode</w:t>
        </w:r>
      </w:ins>
      <w:del w:id="23" w:author="Borut Vrščaj" w:date="2020-07-29T15:12:00Z">
        <w:r>
          <w:rPr>
            <w:rFonts w:ascii="Arial" w:hAnsi="Arial"/>
            <w:lang w:val="sl-SI"/>
          </w:rPr>
          <w:br/>
        </w:r>
      </w:del>
    </w:p>
    <w:p>
      <w:pPr>
        <w:pStyle w:val="Heading2"/>
        <w:rPr/>
      </w:pPr>
      <w:r>
        <w:rPr/>
        <w:t>2</w:t>
      </w:r>
      <w:bookmarkStart w:id="3" w:name="_Toc46984005"/>
      <w:r>
        <w:rPr/>
        <w:t>. Osnove organizacije dela z datotekami</w:t>
      </w:r>
      <w:bookmarkEnd w:id="3"/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kako nastaviti delovni imenik</w:t>
      </w:r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branje / pisanje različnih tipov datotek</w:t>
      </w:r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lastnosti prebranih podatkov</w:t>
      </w:r>
    </w:p>
    <w:p>
      <w:pPr>
        <w:pStyle w:val="Normal"/>
        <w:numPr>
          <w:ilvl w:val="0"/>
          <w:numId w:val="5"/>
        </w:numPr>
        <w:rPr>
          <w:lang w:val="sl-SI"/>
        </w:rPr>
      </w:pPr>
      <w:r>
        <w:rPr>
          <w:rFonts w:ascii="Arial" w:hAnsi="Arial"/>
          <w:lang w:val="sl-SI"/>
        </w:rPr>
        <w:t>primer branja podatkov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lang w:val="sl-SI"/>
        </w:rPr>
        <w:t>primer ustvarjanja tabele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lang w:val="sl-SI"/>
        </w:rPr>
      </w:pPr>
      <w:r>
        <w:rPr/>
      </w:r>
    </w:p>
    <w:p>
      <w:pPr>
        <w:pStyle w:val="Heading2"/>
        <w:rPr/>
      </w:pPr>
      <w:r>
        <w:rPr/>
        <w:t>3</w:t>
      </w:r>
      <w:r>
        <w:rPr/>
        <w:t>. Spoznavanje s kodo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lang w:val="sl-SI"/>
        </w:rPr>
        <w:t>podatkovni tipi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osnovne računske operacije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osnovne “vgrajene” funkcije in pomoč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dobre prakse pisane kode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rFonts w:ascii="Arial" w:hAnsi="Arial"/>
          <w:i w:val="false"/>
          <w:color w:val="000000"/>
          <w:lang w:val="sl-SI"/>
        </w:rPr>
        <w:t>samodejno</w:t>
      </w:r>
      <w:r>
        <w:rPr>
          <w:rFonts w:ascii="Arial" w:hAnsi="Arial"/>
          <w:color w:val="000000"/>
          <w:lang w:val="sl-SI"/>
        </w:rPr>
        <w:t xml:space="preserve"> dopolnjevanje</w:t>
      </w:r>
    </w:p>
    <w:p>
      <w:pPr>
        <w:pStyle w:val="Normal"/>
        <w:numPr>
          <w:ilvl w:val="0"/>
          <w:numId w:val="3"/>
        </w:numPr>
        <w:rPr>
          <w:lang w:val="sl-SI"/>
        </w:rPr>
      </w:pPr>
      <w:r>
        <w:rPr>
          <w:rFonts w:ascii="Arial" w:hAnsi="Arial"/>
          <w:color w:val="000000"/>
          <w:lang w:val="sl-SI"/>
        </w:rPr>
        <w:t>najpogostejše napake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Heading2"/>
        <w:rPr/>
      </w:pPr>
      <w:r>
        <w:rPr/>
        <w:t>4. Pomoč za R</w:t>
      </w:r>
    </w:p>
    <w:p>
      <w:pPr>
        <w:pStyle w:val="Normal"/>
        <w:numPr>
          <w:ilvl w:val="0"/>
          <w:numId w:val="6"/>
        </w:numPr>
        <w:rPr>
          <w:lang w:val="sl-SI"/>
        </w:rPr>
      </w:pPr>
      <w:r>
        <w:rPr>
          <w:rFonts w:ascii="Arial" w:hAnsi="Arial"/>
          <w:lang w:val="sl-SI"/>
        </w:rPr>
        <w:t>stack overflow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4" w:name="_Toc46984006"/>
      <w:r>
        <w:rPr/>
        <w:t>Modul B: Osnovna obdelava podatkov ter pisanje kode v R</w:t>
      </w:r>
      <w:bookmarkEnd w:id="4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 xml:space="preserve">1. </w:t>
      </w:r>
      <w:r>
        <w:rPr/>
        <w:t>Povzemanje</w:t>
      </w:r>
      <w:r>
        <w:rPr/>
        <w:t xml:space="preserve"> podatkov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lang w:val="sl-SI"/>
        </w:rPr>
        <w:t>Opisna statistika</w:t>
      </w:r>
    </w:p>
    <w:p>
      <w:pPr>
        <w:pStyle w:val="Normal"/>
        <w:numPr>
          <w:ilvl w:val="0"/>
          <w:numId w:val="7"/>
        </w:numPr>
        <w:rPr>
          <w:lang w:val="sl-SI"/>
        </w:rPr>
      </w:pPr>
      <w:r>
        <w:rPr>
          <w:rFonts w:ascii="Arial" w:hAnsi="Arial"/>
          <w:lang w:val="sl-SI"/>
        </w:rPr>
        <w:t>funkcije v base / dplyr paketih</w:t>
      </w:r>
    </w:p>
    <w:p>
      <w:pPr>
        <w:pStyle w:val="Normal"/>
        <w:numPr>
          <w:ilvl w:val="0"/>
          <w:numId w:val="7"/>
        </w:numPr>
        <w:rPr>
          <w:lang w:val="sl-SI"/>
        </w:rPr>
      </w:pPr>
      <w:r>
        <w:rPr>
          <w:rFonts w:ascii="Arial" w:hAnsi="Arial"/>
          <w:lang w:val="sl-SI"/>
        </w:rPr>
        <w:t>apply družina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2. Manipulacija s podatki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preurejanje tabel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združevanje tabel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tidyr/tidyverse funkcije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3. Osnovna statistika – preverjanje hipotez</w:t>
      </w:r>
    </w:p>
    <w:p>
      <w:pPr>
        <w:pStyle w:val="Normal"/>
        <w:numPr>
          <w:ilvl w:val="0"/>
          <w:numId w:val="12"/>
        </w:numPr>
        <w:rPr>
          <w:lang w:val="sl-SI"/>
        </w:rPr>
      </w:pPr>
      <w:r>
        <w:rPr>
          <w:rFonts w:ascii="Arial" w:hAnsi="Arial"/>
          <w:lang w:val="sl-SI"/>
        </w:rPr>
        <w:t>ničelna/alternativna hipoteza, stopnja značilnosti, kritična vrednost, p vrednost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t-test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chi-square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a-nova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osnovni post-hoc testi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4. Vizualizacija podatkov z lattice / ggplot2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histogram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box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barplot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scatter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line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distribucija podatkov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shranjevanje grafov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5. Shranjevanje delovnega prostora v R-u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5" w:name="_Toc46984007"/>
      <w:r>
        <w:rPr/>
        <w:t>Modul C: Naprednejša statistika z R in pisanje funkcij</w:t>
      </w:r>
      <w:bookmarkEnd w:id="5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/>
      </w:pPr>
      <w:r>
        <w:rPr>
          <w:rFonts w:ascii="Arial" w:hAnsi="Arial"/>
          <w:lang w:val="sl-SI"/>
          <w:rPrChange w:id="0" w:author="Borut Vrščaj" w:date="2020-07-29T15:05:00Z">
            <w:rPr>
              <w:rFonts w:ascii="Arial" w:hAnsi="Arial"/>
            </w:rPr>
          </w:rPrChange>
        </w:rPr>
        <w:t>1. Linearni modeli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preverjanje predpostavk modela</w:t>
      </w:r>
    </w:p>
    <w:p>
      <w:pPr>
        <w:pStyle w:val="Normal"/>
        <w:numPr>
          <w:ilvl w:val="1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LINE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priprava modela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koeficienti in rezultati modela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preverjanje ustreznosti modela</w:t>
      </w:r>
    </w:p>
    <w:p>
      <w:pPr>
        <w:pStyle w:val="Normal"/>
        <w:numPr>
          <w:ilvl w:val="1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porazdelitev ostankov, q-q plot, LRT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napovedovanje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post-hoc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color w:val="000000"/>
          <w:sz w:val="20"/>
          <w:lang w:val="sl-SI"/>
        </w:rPr>
        <w:t>večrazsežna (“multiple”)</w:t>
      </w:r>
      <w:r>
        <w:rPr>
          <w:rFonts w:ascii="Arial" w:hAnsi="Arial"/>
          <w:lang w:val="sl-SI"/>
        </w:rPr>
        <w:t xml:space="preserve"> linearna regresija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2. Logistična regresija</w:t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3. Pisanje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4. Druge možnosti R-a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shiny R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knit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genomika</w:t>
      </w:r>
    </w:p>
    <w:p>
      <w:pPr>
        <w:pStyle w:val="Normal"/>
        <w:rPr/>
      </w:pPr>
      <w:ins w:id="25" w:author="Unknown Author" w:date="2020-07-30T10:02:07Z">
        <w:r>
          <w:rPr/>
        </w:r>
      </w:ins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2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orut Vrščaj" w:date="2020-07-30T06:49:00Z" w:initials="BV">
    <w:p>
      <w:r>
        <w:rPr>
          <w:rFonts w:eastAsia="DejaVu Sans" w:cs="DejaVu Sans"/>
          <w:kern w:val="0"/>
          <w:lang w:eastAsia="en-US" w:bidi="en-US" w:val="it-IT"/>
        </w:rPr>
        <w:t>dopolnikazalo, uporabistile za nalsove…</w:t>
      </w:r>
    </w:p>
  </w:comment>
  <w:comment w:id="1" w:author="Borut Vrščaj" w:date="2020-07-30T06:49:00Z" w:initials="BV">
    <w:p>
      <w:r>
        <w:rPr>
          <w:rFonts w:eastAsia="DejaVu Sans" w:cs="DejaVu Sans"/>
          <w:kern w:val="0"/>
          <w:lang w:val="en-US" w:eastAsia="en-US" w:bidi="en-US"/>
        </w:rPr>
        <w:t>Dodaj predvideno šte. ure, termin zavse module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2390265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Interna izobraževanja KIS</w:t>
    </w:r>
  </w:p>
  <w:p>
    <w:pPr>
      <w:pStyle w:val="Normal"/>
      <w:pBdr>
        <w:bottom w:val="single" w:sz="4" w:space="1" w:color="000000"/>
      </w:pBdr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Jana Obšteter: Uporaba statističnega programa R,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embedSystemFonts/>
  <w:defaultTabStop w:val="862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Naslov1Znak"/>
    <w:uiPriority w:val="9"/>
    <w:qFormat/>
    <w:rsid w:val="001907dd"/>
    <w:pPr>
      <w:keepNext w:val="true"/>
      <w:spacing w:before="240" w:after="60"/>
      <w:outlineLvl w:val="0"/>
    </w:pPr>
    <w:rPr>
      <w:rFonts w:ascii="Arial" w:hAnsi="Arial" w:eastAsia="" w:cs="Mangal" w:eastAsiaTheme="majorEastAsia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link w:val="Naslov2Znak"/>
    <w:uiPriority w:val="9"/>
    <w:unhideWhenUsed/>
    <w:qFormat/>
    <w:rsid w:val="001034ba"/>
    <w:pPr>
      <w:keepNext w:val="true"/>
      <w:keepLines/>
      <w:spacing w:before="170" w:after="113"/>
      <w:outlineLvl w:val="1"/>
    </w:pPr>
    <w:rPr>
      <w:rFonts w:ascii="Arial" w:hAnsi="Arial" w:eastAsia="" w:cs="Mangal" w:eastAsiaTheme="majorEastAsia"/>
      <w:b/>
      <w:bCs/>
      <w:color w:val="000000"/>
      <w:sz w:val="24"/>
      <w:szCs w:val="23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1907dd"/>
    <w:rPr>
      <w:rFonts w:ascii="Tahoma" w:hAnsi="Tahoma" w:eastAsia="AR PL SungtiL GB" w:cs="Mangal"/>
      <w:kern w:val="2"/>
      <w:sz w:val="16"/>
      <w:szCs w:val="14"/>
      <w:lang w:val="en-GB" w:eastAsia="zh-CN" w:bidi="hi-IN"/>
    </w:rPr>
  </w:style>
  <w:style w:type="character" w:styleId="Naslov1Znak" w:customStyle="1">
    <w:name w:val="Naslov 1 Znak"/>
    <w:basedOn w:val="DefaultParagraphFont"/>
    <w:link w:val="Naslov1"/>
    <w:uiPriority w:val="9"/>
    <w:qFormat/>
    <w:rsid w:val="001907dd"/>
    <w:rPr>
      <w:rFonts w:ascii="Cambria" w:hAnsi="Cambria" w:eastAsia="" w:cs="Mangal" w:asciiTheme="majorHAnsi" w:eastAsiaTheme="majorEastAsia" w:hAnsiTheme="majorHAnsi"/>
      <w:b/>
      <w:bCs/>
      <w:kern w:val="2"/>
      <w:sz w:val="32"/>
      <w:szCs w:val="29"/>
      <w:lang w:val="en-GB" w:eastAsia="zh-CN" w:bidi="hi-IN"/>
    </w:rPr>
  </w:style>
  <w:style w:type="character" w:styleId="GlavaZnak" w:customStyle="1">
    <w:name w:val="Glava Znak"/>
    <w:basedOn w:val="DefaultParagraphFont"/>
    <w:link w:val="Glav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ogaZnak" w:customStyle="1">
    <w:name w:val="Noga Znak"/>
    <w:basedOn w:val="DefaultParagraphFont"/>
    <w:link w:val="Nog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aslovZnak" w:customStyle="1">
    <w:name w:val="Naslov Znak"/>
    <w:basedOn w:val="DefaultParagraphFont"/>
    <w:link w:val="Naslov"/>
    <w:uiPriority w:val="10"/>
    <w:qFormat/>
    <w:rsid w:val="001034ba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en-GB" w:eastAsia="zh-CN" w:bidi="hi-IN"/>
    </w:rPr>
  </w:style>
  <w:style w:type="character" w:styleId="Naslov2Znak" w:customStyle="1">
    <w:name w:val="Naslov 2 Znak"/>
    <w:basedOn w:val="DefaultParagraphFont"/>
    <w:link w:val="Naslov2"/>
    <w:uiPriority w:val="9"/>
    <w:qFormat/>
    <w:rsid w:val="001034ba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val="en-GB" w:eastAsia="zh-CN" w:bidi="hi-IN"/>
    </w:rPr>
  </w:style>
  <w:style w:type="character" w:styleId="InternetLink">
    <w:name w:val="Internet Link"/>
    <w:basedOn w:val="DefaultParagraphFont"/>
    <w:uiPriority w:val="99"/>
    <w:unhideWhenUsed/>
    <w:rsid w:val="001034ba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34ba"/>
    <w:rPr>
      <w:sz w:val="16"/>
      <w:szCs w:val="16"/>
    </w:rPr>
  </w:style>
  <w:style w:type="character" w:styleId="PripombabesediloZnak" w:customStyle="1">
    <w:name w:val="Pripomba – besedilo Znak"/>
    <w:basedOn w:val="DefaultParagraphFont"/>
    <w:link w:val="Pripombabesedilo"/>
    <w:uiPriority w:val="99"/>
    <w:semiHidden/>
    <w:qFormat/>
    <w:rsid w:val="001034ba"/>
    <w:rPr>
      <w:rFonts w:ascii="Liberation Serif" w:hAnsi="Liberation Serif" w:eastAsia="AR PL SungtiL GB" w:cs="Mangal"/>
      <w:kern w:val="2"/>
      <w:szCs w:val="18"/>
      <w:lang w:val="en-GB" w:eastAsia="zh-CN" w:bidi="hi-IN"/>
    </w:rPr>
  </w:style>
  <w:style w:type="character" w:styleId="ZadevapripombeZnak" w:customStyle="1">
    <w:name w:val="Zadeva pripombe Znak"/>
    <w:basedOn w:val="PripombabesediloZnak"/>
    <w:link w:val="Zadevapripombe"/>
    <w:uiPriority w:val="99"/>
    <w:semiHidden/>
    <w:qFormat/>
    <w:rsid w:val="001034ba"/>
    <w:rPr>
      <w:rFonts w:ascii="Liberation Serif" w:hAnsi="Liberation Serif" w:eastAsia="AR PL SungtiL GB" w:cs="Mangal"/>
      <w:b/>
      <w:bCs/>
      <w:kern w:val="2"/>
      <w:szCs w:val="18"/>
      <w:lang w:val="en-GB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1907dd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Glav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Nog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itle">
    <w:name w:val="Title"/>
    <w:basedOn w:val="Normal"/>
    <w:link w:val="NaslovZnak"/>
    <w:uiPriority w:val="10"/>
    <w:qFormat/>
    <w:rsid w:val="001034b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TOCHeading">
    <w:name w:val="TOC Heading"/>
    <w:basedOn w:val="Heading1"/>
    <w:uiPriority w:val="39"/>
    <w:semiHidden/>
    <w:unhideWhenUsed/>
    <w:qFormat/>
    <w:rsid w:val="001034ba"/>
    <w:pPr>
      <w:keepLines/>
      <w:suppressAutoHyphens w:val="false"/>
      <w:spacing w:lineRule="auto" w:line="276" w:before="480" w:after="0"/>
    </w:pPr>
    <w:rPr>
      <w:rFonts w:cs="" w:cstheme="majorBidi"/>
      <w:color w:val="365F91" w:themeColor="accent1" w:themeShade="bf"/>
      <w:kern w:val="0"/>
      <w:sz w:val="28"/>
      <w:szCs w:val="28"/>
      <w:lang w:val="sl-SI" w:eastAsia="sl-SI" w:bidi="ar-SA"/>
    </w:rPr>
  </w:style>
  <w:style w:type="paragraph" w:styleId="Contents2">
    <w:name w:val="TOC 2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1">
    <w:name w:val="TOC 1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3">
    <w:name w:val="TOC 3"/>
    <w:basedOn w:val="Normal"/>
    <w:autoRedefine/>
    <w:uiPriority w:val="39"/>
    <w:semiHidden/>
    <w:unhideWhenUsed/>
    <w:qFormat/>
    <w:rsid w:val="001034ba"/>
    <w:pPr>
      <w:suppressAutoHyphens w:val="false"/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Annotationtext">
    <w:name w:val="annotation text"/>
    <w:basedOn w:val="Normal"/>
    <w:link w:val="PripombabesediloZnak"/>
    <w:uiPriority w:val="99"/>
    <w:semiHidden/>
    <w:unhideWhenUsed/>
    <w:qFormat/>
    <w:rsid w:val="001034ba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ZadevapripombeZnak"/>
    <w:uiPriority w:val="99"/>
    <w:semiHidden/>
    <w:unhideWhenUsed/>
    <w:qFormat/>
    <w:rsid w:val="001034b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CD7E-CC7B-4DEE-9EE7-27B4F07E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Application>LibreOffice/6.0.7.3$Linux_X86_64 LibreOffice_project/00m0$Build-3</Application>
  <Pages>3</Pages>
  <Words>333</Words>
  <Characters>1789</Characters>
  <CharactersWithSpaces>1996</CharactersWithSpaces>
  <Paragraphs>78</Paragraphs>
  <Company>Kmetijski inštitut Slovenije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2020-07-29T13:13:00Z</dcterms:created>
  <dc:creator>Borut Vrščaj</dc:creator>
  <dc:description/>
  <dc:language>en-GB</dc:language>
  <cp:lastModifiedBy/>
  <cp:lastPrinted>1900-12-31T22:00:00Z</cp:lastPrinted>
  <dcterms:modified xsi:type="dcterms:W3CDTF">2020-07-31T15:51:22Z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Kmetijski inštitut Slovenije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